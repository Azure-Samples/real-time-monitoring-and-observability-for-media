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A3A2" w14:textId="182A3FB3" w:rsidR="00D936A5" w:rsidRDefault="004F5A46" w:rsidP="004F5A46">
      <w:pPr>
        <w:pStyle w:val="Title"/>
      </w:pPr>
      <w:r>
        <w:t>Building real-time monitoring and observable systems for Media</w:t>
      </w:r>
    </w:p>
    <w:p w14:paraId="79D34590" w14:textId="2B23D189" w:rsidR="004F5A46" w:rsidRDefault="004F5A46" w:rsidP="004F5A46">
      <w:pPr>
        <w:pStyle w:val="Heading1"/>
      </w:pPr>
      <w:r>
        <w:t>Abstract</w:t>
      </w:r>
    </w:p>
    <w:p w14:paraId="11B6BA82" w14:textId="7E8EE0B5" w:rsidR="004F5A46" w:rsidRDefault="004F5A46" w:rsidP="004F5A46">
      <w:r>
        <w:t xml:space="preserve">Customers often deploy varied and large-scale technologies to solve their business problems. These systems and </w:t>
      </w:r>
      <w:r w:rsidR="00F32CFD">
        <w:t>end-user</w:t>
      </w:r>
      <w:r>
        <w:t xml:space="preserve"> devices generate large</w:t>
      </w:r>
      <w:r w:rsidR="007113D0">
        <w:t xml:space="preserve"> sets of</w:t>
      </w:r>
      <w:r>
        <w:t xml:space="preserve"> telemetry data. </w:t>
      </w:r>
    </w:p>
    <w:p w14:paraId="54877344" w14:textId="77777777" w:rsidR="004F5A46" w:rsidRDefault="004F5A46" w:rsidP="004F5A46"/>
    <w:p w14:paraId="311391D0" w14:textId="49FBA95A" w:rsidR="004F5A46" w:rsidRDefault="004F5A46" w:rsidP="004F5A46">
      <w:r>
        <w:t xml:space="preserve">This architecture highlights a use case in the Media industry and showcases </w:t>
      </w:r>
      <w:r w:rsidR="00F32CFD">
        <w:t>solutions</w:t>
      </w:r>
      <w:r>
        <w:t xml:space="preserve"> that provide real-time monitoring and observability of systems and </w:t>
      </w:r>
      <w:r w:rsidR="00F32CFD">
        <w:t>end-user</w:t>
      </w:r>
      <w:r>
        <w:t xml:space="preserve"> device telemetry data.</w:t>
      </w:r>
      <w:r w:rsidR="00AB53FA">
        <w:t xml:space="preserve"> The nature of media streaming </w:t>
      </w:r>
      <w:r w:rsidR="003F4EF9">
        <w:t>for live and video-on-demand playback requires near real</w:t>
      </w:r>
      <w:r w:rsidR="0002663F">
        <w:t>-time identification and respon</w:t>
      </w:r>
      <w:r w:rsidR="00D92245">
        <w:t xml:space="preserve">se </w:t>
      </w:r>
      <w:r w:rsidR="0002663F">
        <w:t xml:space="preserve">to </w:t>
      </w:r>
      <w:r w:rsidR="005E7686">
        <w:t xml:space="preserve">application issues. To support this, a massive telemetry set </w:t>
      </w:r>
      <w:r w:rsidR="006A2147">
        <w:t xml:space="preserve">must be collected </w:t>
      </w:r>
      <w:r w:rsidR="00D8388B">
        <w:t>that requires scalable</w:t>
      </w:r>
      <w:r w:rsidR="008F0773">
        <w:t xml:space="preserve"> architecture. Once that data is collected, additional analysis</w:t>
      </w:r>
      <w:r w:rsidR="000054CC">
        <w:t xml:space="preserve"> approaches, such as AI and anomaly detection become necessary to</w:t>
      </w:r>
      <w:r w:rsidR="00FA37DD">
        <w:t xml:space="preserve"> efficiently identify problems across such a massive data set.</w:t>
      </w:r>
      <w:r w:rsidR="008F0773">
        <w:t xml:space="preserve"> </w:t>
      </w:r>
      <w:r>
        <w:t xml:space="preserve">  </w:t>
      </w:r>
    </w:p>
    <w:p w14:paraId="7AF7D5A0" w14:textId="77777777" w:rsidR="004F5A46" w:rsidRDefault="004F5A46" w:rsidP="004F5A46"/>
    <w:p w14:paraId="56CDA0A4" w14:textId="66AC4C4B" w:rsidR="004F5A46" w:rsidRDefault="004F5A46" w:rsidP="004F5A46">
      <w:pPr>
        <w:pStyle w:val="Heading1"/>
      </w:pPr>
      <w:r>
        <w:t>Problem Statement</w:t>
      </w:r>
    </w:p>
    <w:p w14:paraId="2998A9BE" w14:textId="38B5E247" w:rsidR="004F5A46" w:rsidRDefault="004F5A46" w:rsidP="004F5A46">
      <w:r>
        <w:t xml:space="preserve">When </w:t>
      </w:r>
      <w:r w:rsidR="00F32CFD">
        <w:t>large-scale</w:t>
      </w:r>
      <w:r>
        <w:t xml:space="preserve"> technologies are deployed</w:t>
      </w:r>
      <w:r w:rsidR="00127ED0">
        <w:t xml:space="preserve"> to support,</w:t>
      </w:r>
      <w:r>
        <w:t xml:space="preserve"> the system and </w:t>
      </w:r>
      <w:r w:rsidR="00F32CFD">
        <w:t>end-user</w:t>
      </w:r>
      <w:r>
        <w:t xml:space="preserve"> devices that interact with them generate </w:t>
      </w:r>
      <w:r w:rsidR="00944478">
        <w:t>massive sets</w:t>
      </w:r>
      <w:r>
        <w:t xml:space="preserve"> of telemetry data. </w:t>
      </w:r>
      <w:r w:rsidR="004C6626">
        <w:t>In traditional scenarios, t</w:t>
      </w:r>
      <w:r>
        <w:t xml:space="preserve">hese data are analyzed via </w:t>
      </w:r>
      <w:r w:rsidR="00E7597E">
        <w:t xml:space="preserve">a </w:t>
      </w:r>
      <w:r>
        <w:t xml:space="preserve">data warehouse system to provide insights that can be used to support management decisions. This </w:t>
      </w:r>
      <w:r w:rsidR="00BF7F3E">
        <w:t>approach</w:t>
      </w:r>
      <w:r>
        <w:t xml:space="preserve"> may work in some scenarios, but </w:t>
      </w:r>
      <w:r w:rsidR="00A63430">
        <w:t>it is not responsive enough for stream</w:t>
      </w:r>
      <w:r w:rsidR="003D361E">
        <w:t>ing</w:t>
      </w:r>
      <w:r w:rsidR="00A63430">
        <w:t xml:space="preserve"> media use cases</w:t>
      </w:r>
      <w:r>
        <w:t xml:space="preserve">. To solve this problem, </w:t>
      </w:r>
      <w:r w:rsidR="00A63430">
        <w:t>r</w:t>
      </w:r>
      <w:r>
        <w:t>eal-time insight</w:t>
      </w:r>
      <w:r w:rsidR="00A63430">
        <w:t>s</w:t>
      </w:r>
      <w:r>
        <w:t xml:space="preserve"> </w:t>
      </w:r>
      <w:r w:rsidR="00A70A51">
        <w:t>are required</w:t>
      </w:r>
      <w:r w:rsidR="0014351B">
        <w:t xml:space="preserve"> for the</w:t>
      </w:r>
      <w:r w:rsidR="00A70A51">
        <w:t xml:space="preserve"> </w:t>
      </w:r>
      <w:r>
        <w:t xml:space="preserve">telemetry data generated from monitoring </w:t>
      </w:r>
      <w:r w:rsidR="0014351B">
        <w:t>servers, networks, and</w:t>
      </w:r>
      <w:r>
        <w:t xml:space="preserve"> </w:t>
      </w:r>
      <w:r w:rsidR="00E7597E">
        <w:t>end-user</w:t>
      </w:r>
      <w:r>
        <w:t xml:space="preserve"> devices that interact with them. Monitoring systems that can catch failures and errors are common but real-time are difficult and that is the focus of this blog. </w:t>
      </w:r>
    </w:p>
    <w:p w14:paraId="60B4A2A8" w14:textId="77777777" w:rsidR="004F5A46" w:rsidRDefault="004F5A46" w:rsidP="004F5A46"/>
    <w:p w14:paraId="0CD0EF8F" w14:textId="10CB490C" w:rsidR="004F5A46" w:rsidRDefault="004F5A46" w:rsidP="004F5A46">
      <w:pPr>
        <w:pStyle w:val="Heading1"/>
      </w:pPr>
      <w:r>
        <w:t>Solution Summary</w:t>
      </w:r>
    </w:p>
    <w:p w14:paraId="1F88D2F1" w14:textId="5FFCEF09" w:rsidR="004F5A46" w:rsidRDefault="004F5A46" w:rsidP="004F5A46">
      <w:r>
        <w:t xml:space="preserve">In a live stream or </w:t>
      </w:r>
      <w:r w:rsidR="0097448C">
        <w:t>video-on-demand</w:t>
      </w:r>
      <w:r>
        <w:t xml:space="preserve"> (VOD) setting, telemetry data are generated from systems and heterogeneous clients (mobile, desktop, or TV).  The solution entails taking raw data and being able to associate context</w:t>
      </w:r>
      <w:r w:rsidR="000F4454">
        <w:t xml:space="preserve"> with the data points</w:t>
      </w:r>
      <w:r w:rsidR="00407DB1">
        <w:t xml:space="preserve"> (</w:t>
      </w:r>
      <w:proofErr w:type="gramStart"/>
      <w:r w:rsidR="00407DB1">
        <w:t>e.g.</w:t>
      </w:r>
      <w:proofErr w:type="gramEnd"/>
      <w:r w:rsidR="00407DB1">
        <w:t xml:space="preserve"> dimensions such as geography, end-user operating system, </w:t>
      </w:r>
      <w:r w:rsidR="000F4454">
        <w:t>content ID, CDN provider)</w:t>
      </w:r>
      <w:r>
        <w:t>. The raw telemetry is</w:t>
      </w:r>
      <w:r w:rsidR="00797F3F">
        <w:t xml:space="preserve"> </w:t>
      </w:r>
      <w:r w:rsidR="001F4712">
        <w:t>collected</w:t>
      </w:r>
      <w:r>
        <w:t>, transformed</w:t>
      </w:r>
      <w:proofErr w:type="gramStart"/>
      <w:r>
        <w:t xml:space="preserve">, </w:t>
      </w:r>
      <w:r w:rsidR="0097448C">
        <w:t>,</w:t>
      </w:r>
      <w:proofErr w:type="gramEnd"/>
      <w:r>
        <w:t xml:space="preserve"> and saved in </w:t>
      </w:r>
      <w:r w:rsidR="001F4712">
        <w:t xml:space="preserve">Azure </w:t>
      </w:r>
      <w:r>
        <w:t>Data Explorer for analysis. Consequently, organizations can leverage Artificial Intelligence (AI) to make sense of the data and automate the manual process</w:t>
      </w:r>
      <w:r w:rsidR="00AF2EA8">
        <w:t>es</w:t>
      </w:r>
      <w:r>
        <w:t xml:space="preserve"> of </w:t>
      </w:r>
      <w:r w:rsidR="00AF2EA8">
        <w:t xml:space="preserve">observation </w:t>
      </w:r>
      <w:r>
        <w:t>and alerting</w:t>
      </w:r>
      <w:r w:rsidR="0028481C">
        <w:t>.</w:t>
      </w:r>
      <w:r>
        <w:t xml:space="preserve"> Systems like Grafana and Metrics Advisor </w:t>
      </w:r>
      <w:r w:rsidR="0028481C">
        <w:t>are</w:t>
      </w:r>
      <w:r>
        <w:t xml:space="preserve"> used to read data from Data Explorer and show </w:t>
      </w:r>
      <w:r w:rsidR="00FD5CDA">
        <w:t>interactive dashboards and trigger alerts</w:t>
      </w:r>
      <w:r>
        <w:t>.</w:t>
      </w:r>
    </w:p>
    <w:p w14:paraId="466D9462" w14:textId="74E23C94" w:rsidR="004F5A46" w:rsidRDefault="004F5A46" w:rsidP="004F5A46"/>
    <w:p w14:paraId="7E0AD1A1" w14:textId="77777777" w:rsidR="002C2FF7" w:rsidRDefault="002C2FF7" w:rsidP="004F5A46"/>
    <w:p w14:paraId="1504DE0C" w14:textId="77777777" w:rsidR="00031768" w:rsidRDefault="00031768" w:rsidP="004F5A46"/>
    <w:p w14:paraId="5EA2249C" w14:textId="4137EC3E" w:rsidR="003A27EC" w:rsidRPr="003A27EC" w:rsidRDefault="004F5A46" w:rsidP="003A27EC">
      <w:pPr>
        <w:pStyle w:val="Heading1"/>
      </w:pPr>
      <w:r>
        <w:lastRenderedPageBreak/>
        <w:t>Architecture</w:t>
      </w:r>
    </w:p>
    <w:p w14:paraId="485A2F86" w14:textId="77777777" w:rsidR="006E1C0B" w:rsidRDefault="006E1C0B" w:rsidP="004F5A46">
      <w:pPr>
        <w:jc w:val="both"/>
        <w:rPr>
          <w:b/>
          <w:bCs/>
          <w:sz w:val="22"/>
          <w:szCs w:val="22"/>
        </w:rPr>
      </w:pPr>
    </w:p>
    <w:bookmarkStart w:id="0" w:name="OLE_LINK3"/>
    <w:p w14:paraId="656FA0E3" w14:textId="13333C13" w:rsidR="006E1C0B" w:rsidRDefault="00D43FBA" w:rsidP="004F5A46">
      <w:pPr>
        <w:jc w:val="both"/>
        <w:rPr>
          <w:b/>
          <w:bCs/>
          <w:sz w:val="22"/>
          <w:szCs w:val="22"/>
        </w:rPr>
      </w:pPr>
      <w:ins w:id="1" w:author="John Hauppa" w:date="2022-10-14T11:43:00Z">
        <w:r>
          <w:rPr>
            <w:noProof/>
          </w:rPr>
          <w:object w:dxaOrig="13725" w:dyaOrig="5341" w14:anchorId="6A4F584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7.25pt;height:181.6pt" o:ole="">
              <v:imagedata r:id="rId5" o:title=""/>
            </v:shape>
            <o:OLEObject Type="Embed" ProgID="Visio.Drawing.15" ShapeID="_x0000_i1025" DrawAspect="Content" ObjectID="_1727597070" r:id="rId6"/>
          </w:object>
        </w:r>
      </w:ins>
      <w:bookmarkEnd w:id="0"/>
    </w:p>
    <w:p w14:paraId="0DBDA010" w14:textId="77777777" w:rsidR="006E1C0B" w:rsidRDefault="006E1C0B" w:rsidP="004F5A46">
      <w:pPr>
        <w:jc w:val="both"/>
        <w:rPr>
          <w:b/>
          <w:bCs/>
          <w:sz w:val="22"/>
          <w:szCs w:val="22"/>
        </w:rPr>
      </w:pPr>
    </w:p>
    <w:p w14:paraId="22C33019" w14:textId="571E06D7" w:rsidR="004F5A46" w:rsidRPr="00980546" w:rsidRDefault="004F5A46" w:rsidP="004F5A46">
      <w:pPr>
        <w:jc w:val="both"/>
        <w:rPr>
          <w:sz w:val="22"/>
          <w:szCs w:val="22"/>
        </w:rPr>
      </w:pPr>
      <w:r w:rsidRPr="00980546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1</w:t>
      </w:r>
      <w:r w:rsidRPr="00980546">
        <w:rPr>
          <w:sz w:val="22"/>
          <w:szCs w:val="22"/>
        </w:rPr>
        <w:t xml:space="preserve"> – Architecture diagram of an observable system. Raw telemetry is </w:t>
      </w:r>
      <w:r>
        <w:rPr>
          <w:sz w:val="22"/>
          <w:szCs w:val="22"/>
        </w:rPr>
        <w:t>streamed</w:t>
      </w:r>
      <w:r w:rsidRPr="00980546">
        <w:rPr>
          <w:sz w:val="22"/>
          <w:szCs w:val="22"/>
        </w:rPr>
        <w:t xml:space="preserve"> to Azure via HTTP and connectors to Blob Storage. The raw telemetry is processed, transformed, </w:t>
      </w:r>
      <w:proofErr w:type="gramStart"/>
      <w:r w:rsidRPr="00980546">
        <w:rPr>
          <w:sz w:val="22"/>
          <w:szCs w:val="22"/>
        </w:rPr>
        <w:t>normalized</w:t>
      </w:r>
      <w:proofErr w:type="gramEnd"/>
      <w:r w:rsidRPr="00980546">
        <w:rPr>
          <w:sz w:val="22"/>
          <w:szCs w:val="22"/>
        </w:rPr>
        <w:t xml:space="preserve"> and saved in Data Explorer for analysis. Systems like Grafana and Metrics Advisor can read data from Data Explorer and show insights to end customers.</w:t>
      </w:r>
    </w:p>
    <w:p w14:paraId="3518F8E3" w14:textId="77777777" w:rsidR="004F5A46" w:rsidRDefault="004F5A46" w:rsidP="004F5A46"/>
    <w:p w14:paraId="1A10F316" w14:textId="2D269E55" w:rsidR="004F5A46" w:rsidRDefault="004F5A46" w:rsidP="004F5A46">
      <w:r>
        <w:t xml:space="preserve">A few key components are shown in </w:t>
      </w:r>
      <w:r w:rsidRPr="002A3B02">
        <w:rPr>
          <w:i/>
          <w:iCs/>
        </w:rPr>
        <w:t xml:space="preserve">Figure </w:t>
      </w:r>
      <w:r>
        <w:rPr>
          <w:i/>
          <w:iCs/>
        </w:rPr>
        <w:t>1</w:t>
      </w:r>
      <w:r>
        <w:t>. At a high level we need to implement:</w:t>
      </w:r>
    </w:p>
    <w:p w14:paraId="174A4592" w14:textId="77777777" w:rsidR="004F5A46" w:rsidRDefault="004F5A46" w:rsidP="004F5A46"/>
    <w:p w14:paraId="175BBCD2" w14:textId="77777777" w:rsidR="004F5A46" w:rsidRPr="00AB579D" w:rsidRDefault="004F5A46" w:rsidP="004F5A46">
      <w:pPr>
        <w:pStyle w:val="ListParagraph"/>
        <w:numPr>
          <w:ilvl w:val="0"/>
          <w:numId w:val="1"/>
        </w:numPr>
      </w:pPr>
      <w:r>
        <w:rPr>
          <w:b/>
          <w:bCs/>
        </w:rPr>
        <w:t>Instrumentation</w:t>
      </w:r>
      <w:r>
        <w:t xml:space="preserve"> – These are the probes or agents we install in our systems to monitor data. These can come in a variety of shapes and forms. For example, in a video-on-demand streaming platform, a company may leverage open-standards </w:t>
      </w:r>
      <w:hyperlink r:id="rId7" w:history="1">
        <w:r w:rsidRPr="00AD1251">
          <w:rPr>
            <w:rStyle w:val="Hyperlink"/>
          </w:rPr>
          <w:t>dash.js</w:t>
        </w:r>
      </w:hyperlink>
      <w:r>
        <w:t xml:space="preserve"> to collect Quality-of-Experience (</w:t>
      </w:r>
      <w:proofErr w:type="spellStart"/>
      <w:r>
        <w:t>QoE</w:t>
      </w:r>
      <w:proofErr w:type="spellEnd"/>
      <w:r>
        <w:t>) metrics of their end consumers.</w:t>
      </w:r>
    </w:p>
    <w:p w14:paraId="35678268" w14:textId="77777777" w:rsidR="004F5A46" w:rsidRDefault="004F5A46" w:rsidP="004F5A46">
      <w:pPr>
        <w:pStyle w:val="ListParagraph"/>
        <w:numPr>
          <w:ilvl w:val="0"/>
          <w:numId w:val="1"/>
        </w:numPr>
      </w:pPr>
      <w:r w:rsidRPr="004D26B8">
        <w:rPr>
          <w:b/>
          <w:bCs/>
        </w:rPr>
        <w:t>Inges</w:t>
      </w:r>
      <w:r>
        <w:rPr>
          <w:b/>
          <w:bCs/>
        </w:rPr>
        <w:t>tion</w:t>
      </w:r>
      <w:r>
        <w:t xml:space="preserve"> – This raw telemetry can come directly from end clients via HTTP calls or be uploaded by third-party systems to persistent storage and data lakes, e.g., </w:t>
      </w:r>
      <w:r w:rsidRPr="00451668">
        <w:rPr>
          <w:i/>
          <w:iCs/>
        </w:rPr>
        <w:t>Azure Blob Storage</w:t>
      </w:r>
      <w:r w:rsidRPr="00451668">
        <w:t>.</w:t>
      </w:r>
      <w:r>
        <w:t xml:space="preserve"> </w:t>
      </w:r>
      <w:r w:rsidRPr="005D3C38">
        <w:t>Azure Blog Storage</w:t>
      </w:r>
      <w:r>
        <w:t xml:space="preserve"> supports the ability to invoke an Azure Function as soon as a new file is uploaded. This trigger mechanism can be leveraged to move raw telemetry from data lakes to structured data warehouses.</w:t>
      </w:r>
    </w:p>
    <w:p w14:paraId="5F029982" w14:textId="04305DDF" w:rsidR="004F5A46" w:rsidRDefault="004F5A46" w:rsidP="004F5A46">
      <w:pPr>
        <w:pStyle w:val="ListParagraph"/>
        <w:numPr>
          <w:ilvl w:val="0"/>
          <w:numId w:val="1"/>
        </w:numPr>
      </w:pPr>
      <w:r w:rsidRPr="00AB1637">
        <w:rPr>
          <w:b/>
          <w:bCs/>
        </w:rPr>
        <w:t>Transform</w:t>
      </w:r>
      <w:r>
        <w:rPr>
          <w:b/>
          <w:bCs/>
        </w:rPr>
        <w:t>ation</w:t>
      </w:r>
      <w:r w:rsidRPr="00AB1637">
        <w:rPr>
          <w:b/>
          <w:bCs/>
        </w:rPr>
        <w:t xml:space="preserve"> and </w:t>
      </w:r>
      <w:r>
        <w:rPr>
          <w:b/>
          <w:bCs/>
        </w:rPr>
        <w:t>persistence</w:t>
      </w:r>
      <w:r>
        <w:t xml:space="preserve"> – A transformation system may be needed to normalize the data. An </w:t>
      </w:r>
      <w:r w:rsidRPr="00143D94">
        <w:rPr>
          <w:i/>
          <w:iCs/>
        </w:rPr>
        <w:t>Azure Function</w:t>
      </w:r>
      <w:r>
        <w:t xml:space="preserve"> app transforms the data if needed and subsequently writes to </w:t>
      </w:r>
      <w:r w:rsidRPr="003C58F6">
        <w:rPr>
          <w:i/>
          <w:iCs/>
        </w:rPr>
        <w:t>Azure Data Explorer</w:t>
      </w:r>
      <w:r>
        <w:t xml:space="preserve">. </w:t>
      </w:r>
      <w:r w:rsidRPr="003C58F6">
        <w:t xml:space="preserve">Azure Data Explorer is </w:t>
      </w:r>
      <w:r>
        <w:t>ideal for big data analytics as it is designed to have high performance and throughput on</w:t>
      </w:r>
      <w:r w:rsidR="00741AB6">
        <w:t xml:space="preserve"> extremely</w:t>
      </w:r>
      <w:r>
        <w:t xml:space="preserve"> large data sets.</w:t>
      </w:r>
    </w:p>
    <w:p w14:paraId="01C8063E" w14:textId="77777777" w:rsidR="004F5A46" w:rsidRDefault="004F5A46" w:rsidP="004F5A46">
      <w:pPr>
        <w:pStyle w:val="ListParagraph"/>
        <w:numPr>
          <w:ilvl w:val="0"/>
          <w:numId w:val="1"/>
        </w:numPr>
      </w:pPr>
      <w:r>
        <w:rPr>
          <w:b/>
          <w:bCs/>
        </w:rPr>
        <w:t>Monitoring</w:t>
      </w:r>
      <w:r>
        <w:t xml:space="preserve"> – </w:t>
      </w:r>
      <w:r w:rsidRPr="00615811">
        <w:rPr>
          <w:i/>
          <w:iCs/>
        </w:rPr>
        <w:t>Azure Managed Grafana</w:t>
      </w:r>
      <w:r>
        <w:t xml:space="preserve"> out-of-the-box supports integration with </w:t>
      </w:r>
      <w:r w:rsidRPr="001F58D1">
        <w:rPr>
          <w:i/>
          <w:iCs/>
        </w:rPr>
        <w:t>Azure Data Explorer</w:t>
      </w:r>
      <w:r>
        <w:t>. You can use the click-and-drop features of Grafana to quickly build dashboards and charts. Grafana is a good fit for media monitoring, as it handles sub-minute refreshing of dashboard tiles and can also be used for alerting.</w:t>
      </w:r>
    </w:p>
    <w:p w14:paraId="71A42F38" w14:textId="465E3B1C" w:rsidR="004F5A46" w:rsidRDefault="004F5A46" w:rsidP="004F5A46">
      <w:pPr>
        <w:pStyle w:val="ListParagraph"/>
        <w:numPr>
          <w:ilvl w:val="0"/>
          <w:numId w:val="1"/>
        </w:numPr>
      </w:pPr>
      <w:r>
        <w:rPr>
          <w:b/>
          <w:bCs/>
        </w:rPr>
        <w:t>Anomaly detection</w:t>
      </w:r>
      <w:r>
        <w:t xml:space="preserve"> – </w:t>
      </w:r>
      <w:r w:rsidR="001D40F2">
        <w:t>The Grafana dashboard provides</w:t>
      </w:r>
      <w:r w:rsidR="0045527C">
        <w:t xml:space="preserve"> sup</w:t>
      </w:r>
      <w:r w:rsidR="00B776AE">
        <w:t>port for “eyes</w:t>
      </w:r>
      <w:r w:rsidR="00771EA2">
        <w:t xml:space="preserve"> </w:t>
      </w:r>
      <w:r w:rsidR="00B776AE">
        <w:t>o</w:t>
      </w:r>
      <w:r w:rsidR="00771EA2">
        <w:t>n glass” in the NOC</w:t>
      </w:r>
      <w:r w:rsidR="00BC3FEE">
        <w:t xml:space="preserve">. However, </w:t>
      </w:r>
      <w:r w:rsidR="004B0BB7">
        <w:t xml:space="preserve">with </w:t>
      </w:r>
      <w:r w:rsidR="00BC3FEE">
        <w:t xml:space="preserve">this </w:t>
      </w:r>
      <w:r w:rsidR="00B9725E">
        <w:t xml:space="preserve">large </w:t>
      </w:r>
      <w:r w:rsidR="00BC3FEE">
        <w:t xml:space="preserve">data </w:t>
      </w:r>
      <w:r w:rsidR="00B9725E">
        <w:t xml:space="preserve">set </w:t>
      </w:r>
      <w:r w:rsidR="00BC3FEE">
        <w:t xml:space="preserve">and </w:t>
      </w:r>
      <w:r w:rsidR="0043258E">
        <w:t>user</w:t>
      </w:r>
      <w:r w:rsidR="00B9725E">
        <w:t xml:space="preserve"> base</w:t>
      </w:r>
      <w:r w:rsidR="0043258E">
        <w:t xml:space="preserve"> </w:t>
      </w:r>
      <w:r w:rsidR="007F4DB2">
        <w:t xml:space="preserve">spread across </w:t>
      </w:r>
      <w:r w:rsidR="005E09A3">
        <w:t xml:space="preserve">a vast array of </w:t>
      </w:r>
      <w:r w:rsidR="00220B42">
        <w:t xml:space="preserve">geos and devices, it becomes </w:t>
      </w:r>
      <w:r w:rsidR="00036C39">
        <w:t xml:space="preserve">inefficient </w:t>
      </w:r>
      <w:r w:rsidR="00896E3B">
        <w:t xml:space="preserve">for manual identification of issues using </w:t>
      </w:r>
      <w:r w:rsidR="001D7CDF">
        <w:t xml:space="preserve">charts and </w:t>
      </w:r>
      <w:r w:rsidR="000B2208">
        <w:t>alert rules with hard-coded thresholds.</w:t>
      </w:r>
      <w:r w:rsidR="001D40F2">
        <w:t xml:space="preserve"> </w:t>
      </w:r>
      <w:r w:rsidR="00D56EB7">
        <w:t>To address</w:t>
      </w:r>
      <w:r>
        <w:t xml:space="preserve"> this, we can leverage AI. Technologies </w:t>
      </w:r>
      <w:r>
        <w:lastRenderedPageBreak/>
        <w:t xml:space="preserve">like </w:t>
      </w:r>
      <w:r w:rsidRPr="00AF194B">
        <w:rPr>
          <w:i/>
          <w:iCs/>
        </w:rPr>
        <w:t>Azure Metrics Advisor</w:t>
      </w:r>
      <w:r>
        <w:t xml:space="preserve"> employ an ensemble of machine learning algorithms to automatically understand and detect anomalies based on your time-series data.</w:t>
      </w:r>
      <w:r w:rsidR="00CD6A73">
        <w:t xml:space="preserve"> In addition, the Kusto data platform </w:t>
      </w:r>
      <w:r w:rsidR="0074495A">
        <w:t>has built in anomaly detection functions</w:t>
      </w:r>
      <w:r w:rsidR="0028116E">
        <w:t xml:space="preserve"> that account for </w:t>
      </w:r>
      <w:r w:rsidR="002438F6">
        <w:t>seasonality</w:t>
      </w:r>
      <w:r w:rsidR="003C5B7C">
        <w:t xml:space="preserve"> and baseline trends in the data</w:t>
      </w:r>
      <w:r w:rsidR="002438F6">
        <w:t>.</w:t>
      </w:r>
    </w:p>
    <w:p w14:paraId="752391C2" w14:textId="3D94F154" w:rsidR="004F5A46" w:rsidRDefault="004F5A46" w:rsidP="004F5A46"/>
    <w:p w14:paraId="15FB042D" w14:textId="22117E0F" w:rsidR="004F5A46" w:rsidRDefault="004F5A46" w:rsidP="004F5A46">
      <w:pPr>
        <w:pStyle w:val="Heading1"/>
      </w:pPr>
      <w:r>
        <w:t>Components</w:t>
      </w:r>
    </w:p>
    <w:p w14:paraId="141DCA46" w14:textId="77777777" w:rsidR="004F5A46" w:rsidRPr="004F5A46" w:rsidRDefault="004F5A46" w:rsidP="004F5A46"/>
    <w:p w14:paraId="0AA54D08" w14:textId="11B8BD12" w:rsidR="004F5A46" w:rsidRPr="004F5A46" w:rsidRDefault="00C5040F" w:rsidP="004F5A46">
      <w:pPr>
        <w:pStyle w:val="ListParagraph"/>
        <w:numPr>
          <w:ilvl w:val="0"/>
          <w:numId w:val="2"/>
        </w:numPr>
      </w:pPr>
      <w:hyperlink r:id="rId8" w:anchor="overview" w:history="1">
        <w:r w:rsidR="004F5A46" w:rsidRPr="004F5A46">
          <w:rPr>
            <w:rStyle w:val="Hyperlink"/>
            <w:b/>
            <w:bCs/>
          </w:rPr>
          <w:t>Azure Data Explorer</w:t>
        </w:r>
      </w:hyperlink>
      <w:r w:rsidR="004F5A46" w:rsidRPr="004F5A46">
        <w:t xml:space="preserve"> is largely a managed data analytics service for real-time analysis on large volumes of data. In our use case, we have employed Azure Data Explorer for storing and querying large datasets. Azure Data Explorer is a great tool when dealing with any large dataset that requires high speed </w:t>
      </w:r>
      <w:r w:rsidR="00D3013E">
        <w:t xml:space="preserve">and throughput </w:t>
      </w:r>
      <w:r w:rsidR="004F5A46" w:rsidRPr="004F5A46">
        <w:t>of data retrieval.</w:t>
      </w:r>
    </w:p>
    <w:p w14:paraId="0136699D" w14:textId="03A6C9E5" w:rsidR="004F5A46" w:rsidRDefault="00C5040F" w:rsidP="004F5A46">
      <w:pPr>
        <w:pStyle w:val="ListParagraph"/>
        <w:numPr>
          <w:ilvl w:val="0"/>
          <w:numId w:val="2"/>
        </w:numPr>
      </w:pPr>
      <w:hyperlink r:id="rId9" w:history="1">
        <w:r w:rsidR="004F5A46" w:rsidRPr="004F5A46">
          <w:rPr>
            <w:rStyle w:val="Hyperlink"/>
            <w:b/>
            <w:bCs/>
          </w:rPr>
          <w:t>Azure Blob Storage</w:t>
        </w:r>
      </w:hyperlink>
      <w:r w:rsidR="004F5A46" w:rsidRPr="004F5A46">
        <w:t xml:space="preserve"> </w:t>
      </w:r>
      <w:r w:rsidR="00352D91">
        <w:t xml:space="preserve">is used to </w:t>
      </w:r>
      <w:r w:rsidR="001A145F">
        <w:t>hold raw telemetry</w:t>
      </w:r>
      <w:r w:rsidR="00B46B49">
        <w:t>. This may come from yo</w:t>
      </w:r>
      <w:r w:rsidR="006F50D8">
        <w:t xml:space="preserve">ur systems or </w:t>
      </w:r>
      <w:r w:rsidR="001A145F">
        <w:t xml:space="preserve">from third-party </w:t>
      </w:r>
      <w:r w:rsidR="006F50D8">
        <w:t xml:space="preserve">services. </w:t>
      </w:r>
      <w:r w:rsidR="003F260F">
        <w:t xml:space="preserve">This data </w:t>
      </w:r>
      <w:r w:rsidR="00FA0EE2">
        <w:t>can</w:t>
      </w:r>
      <w:r w:rsidR="003F260F">
        <w:t xml:space="preserve"> be </w:t>
      </w:r>
      <w:r w:rsidR="00FA0EE2">
        <w:t xml:space="preserve">treated as </w:t>
      </w:r>
      <w:r w:rsidR="003F260F">
        <w:t>transient</w:t>
      </w:r>
      <w:r w:rsidR="00FA0EE2">
        <w:t xml:space="preserve"> if you do</w:t>
      </w:r>
      <w:r w:rsidR="00756ECE">
        <w:t xml:space="preserve"> not need to perform additional</w:t>
      </w:r>
      <w:r w:rsidR="00CF2203">
        <w:t xml:space="preserve"> analysis further down the road. The data from </w:t>
      </w:r>
      <w:r w:rsidR="0075343A">
        <w:t xml:space="preserve">Blob storage will </w:t>
      </w:r>
      <w:r w:rsidR="00E20BFC">
        <w:t xml:space="preserve">be </w:t>
      </w:r>
      <w:r w:rsidR="004F5A46" w:rsidRPr="004F5A46">
        <w:t xml:space="preserve">ingested into Azure Data Explorer </w:t>
      </w:r>
      <w:r w:rsidR="00CF067F">
        <w:t>c</w:t>
      </w:r>
      <w:r w:rsidR="004F5A46" w:rsidRPr="004F5A46">
        <w:t>lusters.</w:t>
      </w:r>
    </w:p>
    <w:p w14:paraId="79EF68A3" w14:textId="7EEC0A12" w:rsidR="004F5A46" w:rsidRDefault="00C5040F" w:rsidP="004F5A46">
      <w:pPr>
        <w:pStyle w:val="ListParagraph"/>
        <w:numPr>
          <w:ilvl w:val="0"/>
          <w:numId w:val="2"/>
        </w:numPr>
      </w:pPr>
      <w:hyperlink r:id="rId10" w:history="1">
        <w:r w:rsidR="004F5A46" w:rsidRPr="00D3013E">
          <w:rPr>
            <w:rStyle w:val="Hyperlink"/>
            <w:b/>
            <w:bCs/>
          </w:rPr>
          <w:t>Azure Event Grid</w:t>
        </w:r>
      </w:hyperlink>
      <w:r w:rsidR="004F5A46">
        <w:t xml:space="preserve"> is </w:t>
      </w:r>
      <w:r w:rsidR="00D3013E">
        <w:t>an event delivery system</w:t>
      </w:r>
      <w:r w:rsidR="000E1D52">
        <w:t xml:space="preserve"> with reliable messaging</w:t>
      </w:r>
      <w:r w:rsidR="00D3013E">
        <w:t xml:space="preserve">. It is used to listen to events published by Azure Blob Storage. </w:t>
      </w:r>
      <w:r w:rsidR="00D3013E" w:rsidRPr="00D3013E">
        <w:t>Azure Storage events allow applications to react to events, such as the creation and deletion of blobs.</w:t>
      </w:r>
      <w:r w:rsidR="00D3013E">
        <w:t xml:space="preserve"> An Azure Function subscribes to events or topics published by Event Grid.</w:t>
      </w:r>
    </w:p>
    <w:p w14:paraId="5935C359" w14:textId="3887470A" w:rsidR="0002570A" w:rsidRDefault="00C5040F" w:rsidP="004F5A46">
      <w:pPr>
        <w:pStyle w:val="ListParagraph"/>
        <w:numPr>
          <w:ilvl w:val="0"/>
          <w:numId w:val="2"/>
        </w:numPr>
      </w:pPr>
      <w:hyperlink r:id="rId11" w:history="1">
        <w:r w:rsidR="0002570A" w:rsidRPr="002C2FF7">
          <w:rPr>
            <w:rStyle w:val="Hyperlink"/>
            <w:b/>
            <w:bCs/>
          </w:rPr>
          <w:t>Azure Event Hubs</w:t>
        </w:r>
      </w:hyperlink>
      <w:r w:rsidR="0002570A" w:rsidRPr="0002570A">
        <w:t xml:space="preserve"> is a real-time data ingestion service </w:t>
      </w:r>
      <w:r w:rsidR="008D4C68">
        <w:t>that</w:t>
      </w:r>
      <w:r w:rsidR="00C96DC4">
        <w:t xml:space="preserve"> allows you to ingest </w:t>
      </w:r>
      <w:r w:rsidR="0002570A" w:rsidRPr="0002570A">
        <w:t>millions of events per second from any source</w:t>
      </w:r>
      <w:r w:rsidR="007B541C">
        <w:t xml:space="preserve">. </w:t>
      </w:r>
      <w:r w:rsidR="009912DE" w:rsidRPr="009912DE">
        <w:t xml:space="preserve">Event Hubs represents the "front door" for an event pipeline, often called an event </w:t>
      </w:r>
      <w:proofErr w:type="spellStart"/>
      <w:r w:rsidR="009912DE" w:rsidRPr="009912DE">
        <w:t>ingestor</w:t>
      </w:r>
      <w:proofErr w:type="spellEnd"/>
      <w:r w:rsidR="009912DE" w:rsidRPr="009912DE">
        <w:t xml:space="preserve"> in solution architectures. An event </w:t>
      </w:r>
      <w:proofErr w:type="spellStart"/>
      <w:r w:rsidR="009912DE" w:rsidRPr="009912DE">
        <w:t>ingestor</w:t>
      </w:r>
      <w:proofErr w:type="spellEnd"/>
      <w:r w:rsidR="009912DE" w:rsidRPr="009912DE">
        <w:t xml:space="preserve"> is a component or service that sits between event publishers and event consumers to decouple the production of an event stream from the consumption of those events.</w:t>
      </w:r>
    </w:p>
    <w:p w14:paraId="3119F38A" w14:textId="319B1AD3" w:rsidR="004F5A46" w:rsidRDefault="00C5040F" w:rsidP="004F5A46">
      <w:pPr>
        <w:pStyle w:val="ListParagraph"/>
        <w:numPr>
          <w:ilvl w:val="0"/>
          <w:numId w:val="2"/>
        </w:numPr>
      </w:pPr>
      <w:hyperlink r:id="rId12" w:history="1">
        <w:r w:rsidR="004F5A46" w:rsidRPr="004F5A46">
          <w:rPr>
            <w:rStyle w:val="Hyperlink"/>
            <w:b/>
            <w:bCs/>
          </w:rPr>
          <w:t>Azure Functions</w:t>
        </w:r>
      </w:hyperlink>
      <w:r w:rsidR="004F5A46" w:rsidRPr="004F5A46">
        <w:t xml:space="preserve"> is a serverless solution used to </w:t>
      </w:r>
      <w:r w:rsidR="00600925">
        <w:t>parse</w:t>
      </w:r>
      <w:r w:rsidR="00BC0121">
        <w:t xml:space="preserve"> data via HTTP </w:t>
      </w:r>
      <w:r w:rsidR="00600261">
        <w:t>requests</w:t>
      </w:r>
      <w:r w:rsidR="00BC0121">
        <w:t xml:space="preserve"> and </w:t>
      </w:r>
      <w:r w:rsidR="00600925">
        <w:t>blob endpoints</w:t>
      </w:r>
      <w:r w:rsidR="004F5A46" w:rsidRPr="004F5A46">
        <w:t xml:space="preserve"> and store into the Azure Data Explorer cluster.</w:t>
      </w:r>
    </w:p>
    <w:p w14:paraId="689A1EB0" w14:textId="0C232D98" w:rsidR="004F5A46" w:rsidRDefault="00C5040F" w:rsidP="004F5A46">
      <w:pPr>
        <w:pStyle w:val="ListParagraph"/>
        <w:numPr>
          <w:ilvl w:val="0"/>
          <w:numId w:val="2"/>
        </w:numPr>
      </w:pPr>
      <w:hyperlink r:id="rId13" w:history="1">
        <w:r w:rsidR="004F5A46" w:rsidRPr="004F5A46">
          <w:rPr>
            <w:rStyle w:val="Hyperlink"/>
            <w:b/>
            <w:bCs/>
          </w:rPr>
          <w:t>Azure Managed Grafana</w:t>
        </w:r>
      </w:hyperlink>
      <w:r w:rsidR="004F5A46">
        <w:t xml:space="preserve"> is used to connect easily to Azure Data Explore</w:t>
      </w:r>
      <w:r w:rsidR="00924714">
        <w:t>r</w:t>
      </w:r>
      <w:r w:rsidR="004F5A46">
        <w:t xml:space="preserve"> and generate views and dashboards to visualize telemetry data.</w:t>
      </w:r>
      <w:r w:rsidR="005E00A9">
        <w:t xml:space="preserve"> Azure Managed Grafana integrates with </w:t>
      </w:r>
      <w:r w:rsidR="005E00A9" w:rsidRPr="005E00A9">
        <w:t>Azure Active Directory</w:t>
      </w:r>
      <w:r w:rsidR="005E00A9">
        <w:t xml:space="preserve"> </w:t>
      </w:r>
      <w:r w:rsidR="003526E6" w:rsidRPr="003526E6">
        <w:t>which allows you to control which users can use a Grafana instance</w:t>
      </w:r>
      <w:r w:rsidR="00046DB3">
        <w:t xml:space="preserve"> and/or view </w:t>
      </w:r>
      <w:proofErr w:type="gramStart"/>
      <w:r w:rsidR="00046DB3">
        <w:t>particular dashboards</w:t>
      </w:r>
      <w:proofErr w:type="gramEnd"/>
      <w:r w:rsidR="00046DB3">
        <w:t>.</w:t>
      </w:r>
    </w:p>
    <w:p w14:paraId="3D1C1169" w14:textId="33B096D2" w:rsidR="00E85B8C" w:rsidRDefault="00C5040F" w:rsidP="004F5A46">
      <w:pPr>
        <w:pStyle w:val="ListParagraph"/>
        <w:numPr>
          <w:ilvl w:val="0"/>
          <w:numId w:val="2"/>
        </w:numPr>
      </w:pPr>
      <w:hyperlink r:id="rId14" w:history="1">
        <w:r w:rsidR="00E85B8C" w:rsidRPr="009141CB">
          <w:rPr>
            <w:rStyle w:val="Hyperlink"/>
            <w:b/>
            <w:bCs/>
          </w:rPr>
          <w:t>Azure Metrics Advisor</w:t>
        </w:r>
      </w:hyperlink>
      <w:r w:rsidR="00A95733">
        <w:t xml:space="preserve"> </w:t>
      </w:r>
      <w:r w:rsidR="00A95733" w:rsidRPr="00A95733">
        <w:t>is a part of Azure Applied AI Services that uses AI to perform data monitoring and anomaly detection in time series data. Th</w:t>
      </w:r>
      <w:r w:rsidR="009141CB">
        <w:t>is</w:t>
      </w:r>
      <w:r w:rsidR="00A95733" w:rsidRPr="00A95733">
        <w:t xml:space="preserve"> service automates the process of applying models to your </w:t>
      </w:r>
      <w:proofErr w:type="gramStart"/>
      <w:r w:rsidR="00A95733" w:rsidRPr="00A95733">
        <w:t>data, and</w:t>
      </w:r>
      <w:proofErr w:type="gramEnd"/>
      <w:r w:rsidR="00A95733" w:rsidRPr="00A95733">
        <w:t xml:space="preserve"> provides a set of APIs and a web-based workspace for data ingestion, anomaly detection, and diagnostics - without needing to know machine learning</w:t>
      </w:r>
      <w:r w:rsidR="009141CB">
        <w:t>.</w:t>
      </w:r>
    </w:p>
    <w:p w14:paraId="6AD3EC73" w14:textId="77777777" w:rsidR="00516ECA" w:rsidRDefault="00516ECA" w:rsidP="00516ECA"/>
    <w:p w14:paraId="1C0ABAB9" w14:textId="2F68ECBA" w:rsidR="00516ECA" w:rsidRDefault="00516ECA" w:rsidP="00516ECA">
      <w:pPr>
        <w:pStyle w:val="Heading1"/>
      </w:pPr>
      <w:r>
        <w:t>Considerations</w:t>
      </w:r>
    </w:p>
    <w:p w14:paraId="5D2609BE" w14:textId="77777777" w:rsidR="00E85B8C" w:rsidRDefault="00E85B8C" w:rsidP="00E85B8C"/>
    <w:p w14:paraId="4A7A486F" w14:textId="77777777" w:rsidR="00E85B8C" w:rsidRDefault="00E85B8C" w:rsidP="009141CB">
      <w:pPr>
        <w:pStyle w:val="Heading2"/>
      </w:pPr>
      <w:r>
        <w:t>Scaling</w:t>
      </w:r>
    </w:p>
    <w:p w14:paraId="5039B279" w14:textId="77777777" w:rsidR="00E85B8C" w:rsidRDefault="00E85B8C" w:rsidP="00E85B8C">
      <w:r>
        <w:t xml:space="preserve">Depending on the scale and frequency of incoming requests, you will find the </w:t>
      </w:r>
      <w:r w:rsidRPr="00236602">
        <w:rPr>
          <w:i/>
          <w:iCs/>
        </w:rPr>
        <w:t>Function App</w:t>
      </w:r>
      <w:r>
        <w:t xml:space="preserve"> to be a chokepoint. There are two major factors for this:</w:t>
      </w:r>
    </w:p>
    <w:p w14:paraId="5080B83A" w14:textId="77777777" w:rsidR="00E85B8C" w:rsidRDefault="00E85B8C" w:rsidP="00E85B8C"/>
    <w:p w14:paraId="752874F7" w14:textId="77777777" w:rsidR="00E85B8C" w:rsidRDefault="00E85B8C" w:rsidP="00E85B8C">
      <w:pPr>
        <w:pStyle w:val="ListParagraph"/>
        <w:numPr>
          <w:ilvl w:val="0"/>
          <w:numId w:val="4"/>
        </w:numPr>
      </w:pPr>
      <w:r w:rsidRPr="00097EE5">
        <w:rPr>
          <w:b/>
          <w:bCs/>
        </w:rPr>
        <w:t>Cold start</w:t>
      </w:r>
      <w:r>
        <w:t xml:space="preserve"> – This is a phenomenon of serverless executions and refers to the scheduling and set-up time required to spin up an environment until the function first starts to execute. In the worst case, this can be on the order of a few seconds.</w:t>
      </w:r>
    </w:p>
    <w:p w14:paraId="2C1C1726" w14:textId="77777777" w:rsidR="00E85B8C" w:rsidRDefault="00E85B8C" w:rsidP="00E85B8C">
      <w:pPr>
        <w:pStyle w:val="ListParagraph"/>
        <w:numPr>
          <w:ilvl w:val="0"/>
          <w:numId w:val="4"/>
        </w:numPr>
      </w:pPr>
      <w:r>
        <w:rPr>
          <w:b/>
          <w:bCs/>
        </w:rPr>
        <w:t>Frequency of requests</w:t>
      </w:r>
      <w:r>
        <w:t xml:space="preserve"> – Imagine you have 1000 HTTP requests but only a single-threaded server to handle these incoming requests. You will not be able to service all the 1000 HTTP requests concurrently. To serve these requests in a timely fashion, you need to deploy more servers, i.e., scale horizontally. </w:t>
      </w:r>
    </w:p>
    <w:p w14:paraId="4CB0EA8A" w14:textId="77777777" w:rsidR="00E85B8C" w:rsidRDefault="00E85B8C" w:rsidP="00E85B8C"/>
    <w:p w14:paraId="3A2292E4" w14:textId="77777777" w:rsidR="00E85B8C" w:rsidRDefault="00E85B8C" w:rsidP="00E85B8C">
      <w:r>
        <w:t xml:space="preserve">In both cases, we recommended Premium or Dedicated SKUs to 1) eliminate </w:t>
      </w:r>
      <w:r w:rsidRPr="00410483">
        <w:t>cold start</w:t>
      </w:r>
      <w:r>
        <w:t xml:space="preserve">, and 2) handle requirements for concurrent requests by scaling up/down the number of servicing virtual machines. More details on SKUs can be found </w:t>
      </w:r>
      <w:hyperlink r:id="rId15">
        <w:r w:rsidRPr="35DC8683">
          <w:rPr>
            <w:rStyle w:val="Hyperlink"/>
          </w:rPr>
          <w:t>here</w:t>
        </w:r>
      </w:hyperlink>
      <w:r>
        <w:t>.</w:t>
      </w:r>
    </w:p>
    <w:p w14:paraId="5B69F7BD" w14:textId="77777777" w:rsidR="00E85B8C" w:rsidRDefault="00E85B8C" w:rsidP="00E85B8C"/>
    <w:p w14:paraId="0B51EF5F" w14:textId="77777777" w:rsidR="00E85B8C" w:rsidRDefault="00E85B8C" w:rsidP="009141CB">
      <w:pPr>
        <w:pStyle w:val="Heading2"/>
      </w:pPr>
      <w:r>
        <w:t>Redundancy</w:t>
      </w:r>
    </w:p>
    <w:p w14:paraId="6158BD97" w14:textId="05B35A36" w:rsidR="00E85B8C" w:rsidRDefault="00E85B8C" w:rsidP="00E85B8C">
      <w:r>
        <w:t xml:space="preserve">Your business-critical application needs to run despite a disruptive event like an Azure region </w:t>
      </w:r>
      <w:r w:rsidR="001560B9">
        <w:t xml:space="preserve">or CDN </w:t>
      </w:r>
      <w:r>
        <w:t>outage. In this case, there are two strategies for building redundancy into your system:</w:t>
      </w:r>
    </w:p>
    <w:p w14:paraId="246E3EE5" w14:textId="77777777" w:rsidR="00E85B8C" w:rsidRDefault="00E85B8C" w:rsidP="00E85B8C"/>
    <w:p w14:paraId="346FA664" w14:textId="77777777" w:rsidR="00E85B8C" w:rsidRDefault="00E85B8C" w:rsidP="00E85B8C">
      <w:pPr>
        <w:pStyle w:val="ListParagraph"/>
        <w:numPr>
          <w:ilvl w:val="0"/>
          <w:numId w:val="5"/>
        </w:numPr>
      </w:pPr>
      <w:r w:rsidRPr="00B34289">
        <w:rPr>
          <w:b/>
          <w:bCs/>
        </w:rPr>
        <w:t>Active/Active</w:t>
      </w:r>
      <w:r>
        <w:t xml:space="preserve"> – Your code and functions are operating in a duplicate manner and either system can take over in case of a failure.</w:t>
      </w:r>
    </w:p>
    <w:p w14:paraId="3A4F23F1" w14:textId="77777777" w:rsidR="00E85B8C" w:rsidRDefault="00E85B8C" w:rsidP="00E85B8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Active/Standby </w:t>
      </w:r>
      <w:r>
        <w:t>– In this configuration, only one node is active/primary while the other one is waiting to take over in case the primary node goes down.</w:t>
      </w:r>
    </w:p>
    <w:p w14:paraId="0922B7AF" w14:textId="77777777" w:rsidR="00E85B8C" w:rsidRDefault="00E85B8C" w:rsidP="00E85B8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Mixed </w:t>
      </w:r>
      <w:r>
        <w:t>– In this strategy, you have some components/services in Active/Active configuration and some in Active/Standby.</w:t>
      </w:r>
    </w:p>
    <w:p w14:paraId="13ED73F7" w14:textId="77777777" w:rsidR="00E85B8C" w:rsidRDefault="00E85B8C" w:rsidP="00E85B8C"/>
    <w:p w14:paraId="178697D6" w14:textId="77777777" w:rsidR="00E85B8C" w:rsidRDefault="00E85B8C" w:rsidP="00E85B8C">
      <w:r>
        <w:t xml:space="preserve">It is important to note that not all Azure services have built-in redundancy. For example, Azure Functions run a function app </w:t>
      </w:r>
      <w:r w:rsidRPr="001C2A17">
        <w:rPr>
          <w:u w:val="single"/>
        </w:rPr>
        <w:t>only</w:t>
      </w:r>
      <w:r>
        <w:t xml:space="preserve"> in a specific region. Depending on how the Function is triggered (HTTP versus pub/sub), there are different strategies discussed in detail </w:t>
      </w:r>
      <w:hyperlink r:id="rId16" w:history="1">
        <w:r w:rsidRPr="003F2BEA">
          <w:rPr>
            <w:rStyle w:val="Hyperlink"/>
          </w:rPr>
          <w:t>here</w:t>
        </w:r>
      </w:hyperlink>
      <w:r>
        <w:t xml:space="preserve">. </w:t>
      </w:r>
    </w:p>
    <w:p w14:paraId="217B9CB3" w14:textId="77777777" w:rsidR="00E85B8C" w:rsidRDefault="00E85B8C" w:rsidP="00E85B8C"/>
    <w:p w14:paraId="1E373C19" w14:textId="77777777" w:rsidR="00E85B8C" w:rsidRDefault="00E85B8C" w:rsidP="00E85B8C">
      <w:r>
        <w:t xml:space="preserve">While the ingestion and transformation Function App can run in active/active mode, for Azure Data Explorer, you can run in both </w:t>
      </w:r>
      <w:hyperlink r:id="rId17" w:history="1">
        <w:r w:rsidRPr="004152D1">
          <w:rPr>
            <w:rStyle w:val="Hyperlink"/>
          </w:rPr>
          <w:t>active/active and active/standby configurations</w:t>
        </w:r>
      </w:hyperlink>
      <w:r>
        <w:t>.</w:t>
      </w:r>
    </w:p>
    <w:p w14:paraId="48093FFB" w14:textId="77777777" w:rsidR="00E85B8C" w:rsidRDefault="00E85B8C" w:rsidP="00E85B8C"/>
    <w:p w14:paraId="25E8632A" w14:textId="37FA1F75" w:rsidR="00E85B8C" w:rsidRDefault="00E85B8C" w:rsidP="00E85B8C">
      <w:commentRangeStart w:id="2"/>
      <w:commentRangeStart w:id="3"/>
      <w:r>
        <w:t>The last piece of monitoring is Grafana. We recommend setting up Grafana in each region where you have Data Explorer deployed to ensure redundancy.</w:t>
      </w:r>
      <w:commentRangeEnd w:id="2"/>
      <w:r w:rsidR="00202A60">
        <w:rPr>
          <w:rStyle w:val="CommentReference"/>
        </w:rPr>
        <w:commentReference w:id="2"/>
      </w:r>
      <w:commentRangeEnd w:id="3"/>
      <w:r w:rsidR="00D27AA3">
        <w:rPr>
          <w:rStyle w:val="CommentReference"/>
        </w:rPr>
        <w:commentReference w:id="3"/>
      </w:r>
      <w:r w:rsidR="00652105">
        <w:t xml:space="preserve"> </w:t>
      </w:r>
      <w:r w:rsidR="005A0A53">
        <w:t xml:space="preserve"> To load balance Grafana access</w:t>
      </w:r>
      <w:r w:rsidR="00876B4F">
        <w:t xml:space="preserve"> across more than one region, we recommend </w:t>
      </w:r>
      <w:hyperlink r:id="rId22" w:history="1">
        <w:r w:rsidR="00BD154E" w:rsidRPr="00BD154E">
          <w:rPr>
            <w:rStyle w:val="Hyperlink"/>
          </w:rPr>
          <w:t>Azure Traffic Manager</w:t>
        </w:r>
      </w:hyperlink>
      <w:r w:rsidR="00BD154E">
        <w:t>.</w:t>
      </w:r>
    </w:p>
    <w:p w14:paraId="0F432FBF" w14:textId="77777777" w:rsidR="00565226" w:rsidRDefault="00565226" w:rsidP="00E85B8C"/>
    <w:p w14:paraId="280BB889" w14:textId="77777777" w:rsidR="00565226" w:rsidRDefault="00565226" w:rsidP="00565226">
      <w:pPr>
        <w:pStyle w:val="Heading2"/>
      </w:pPr>
      <w:r>
        <w:t>Azure Functions versus Data Factory/Synapse</w:t>
      </w:r>
    </w:p>
    <w:p w14:paraId="42007EC2" w14:textId="5127FB8C" w:rsidR="00565226" w:rsidRDefault="00565226" w:rsidP="00E85B8C">
      <w:r>
        <w:t xml:space="preserve">You may be wondering why we choose a </w:t>
      </w:r>
      <w:r w:rsidRPr="00337C9B">
        <w:rPr>
          <w:i/>
          <w:iCs/>
        </w:rPr>
        <w:t>Function App</w:t>
      </w:r>
      <w:r>
        <w:t xml:space="preserve"> over technologies like </w:t>
      </w:r>
      <w:r w:rsidRPr="00337C9B">
        <w:rPr>
          <w:i/>
          <w:iCs/>
        </w:rPr>
        <w:t>Data Factory</w:t>
      </w:r>
      <w:r>
        <w:t xml:space="preserve"> and </w:t>
      </w:r>
      <w:r w:rsidRPr="00337C9B">
        <w:rPr>
          <w:i/>
          <w:iCs/>
        </w:rPr>
        <w:t>Synapse</w:t>
      </w:r>
      <w:r>
        <w:t xml:space="preserve">. The short of it is that </w:t>
      </w:r>
      <w:r w:rsidRPr="000F2BFB">
        <w:rPr>
          <w:i/>
          <w:iCs/>
        </w:rPr>
        <w:t>Data Factory</w:t>
      </w:r>
      <w:r>
        <w:t xml:space="preserve"> and </w:t>
      </w:r>
      <w:r w:rsidRPr="000F2BFB">
        <w:rPr>
          <w:i/>
          <w:iCs/>
        </w:rPr>
        <w:t>Synapse</w:t>
      </w:r>
      <w:r>
        <w:t xml:space="preserve"> are </w:t>
      </w:r>
      <w:r w:rsidRPr="000F2BFB">
        <w:rPr>
          <w:u w:val="single"/>
        </w:rPr>
        <w:t>not</w:t>
      </w:r>
      <w:r>
        <w:t xml:space="preserve"> able to provide near real-time monitoring capabilities. </w:t>
      </w:r>
      <w:r w:rsidRPr="003E566B">
        <w:rPr>
          <w:i/>
          <w:iCs/>
        </w:rPr>
        <w:t>Data Factory</w:t>
      </w:r>
      <w:r>
        <w:t xml:space="preserve"> and </w:t>
      </w:r>
      <w:r w:rsidRPr="003E566B">
        <w:rPr>
          <w:i/>
          <w:iCs/>
        </w:rPr>
        <w:t>Synapse</w:t>
      </w:r>
      <w:r>
        <w:t xml:space="preserve"> both have a minimum lag of ~5 minutes from the time of ingestion to persistence. However, if that lag is acceptable, then </w:t>
      </w:r>
      <w:r w:rsidRPr="00514EB3">
        <w:rPr>
          <w:i/>
          <w:iCs/>
        </w:rPr>
        <w:t>Data Factory</w:t>
      </w:r>
      <w:r>
        <w:t xml:space="preserve"> and </w:t>
      </w:r>
      <w:r w:rsidRPr="00514EB3">
        <w:rPr>
          <w:i/>
          <w:iCs/>
        </w:rPr>
        <w:t>Synapse</w:t>
      </w:r>
      <w:r>
        <w:t xml:space="preserve"> provide industry-leading tools/workspace to build ETL workflows with the ability to track and retry jobs from a graphical interface.</w:t>
      </w:r>
    </w:p>
    <w:p w14:paraId="509C9828" w14:textId="77777777" w:rsidR="00FA5C48" w:rsidRDefault="00FA5C48" w:rsidP="00E85B8C"/>
    <w:p w14:paraId="2C0A2C2D" w14:textId="77777777" w:rsidR="00FA5C48" w:rsidRDefault="00FA5C48" w:rsidP="00FA5C48">
      <w:pPr>
        <w:pStyle w:val="Heading1"/>
      </w:pPr>
      <w:r>
        <w:lastRenderedPageBreak/>
        <w:t>Contributors</w:t>
      </w:r>
    </w:p>
    <w:p w14:paraId="1D4D73AC" w14:textId="4651A4D9" w:rsidR="00FA5C48" w:rsidRDefault="00FA5C48" w:rsidP="00FA5C48">
      <w:r w:rsidRPr="00F2122A">
        <w:t>This article is maintained by Microsoft. It was originally written by the following contributors</w:t>
      </w:r>
      <w:r w:rsidR="00D7686C">
        <w:t>:</w:t>
      </w:r>
    </w:p>
    <w:p w14:paraId="3F5B3F3D" w14:textId="77777777" w:rsidR="00FA5C48" w:rsidRDefault="00FA5C48" w:rsidP="00FA5C48"/>
    <w:p w14:paraId="04909517" w14:textId="4EA5DE19" w:rsidR="00D85725" w:rsidRDefault="00D85725" w:rsidP="00FA5C48">
      <w:r>
        <w:t>Principal authors:</w:t>
      </w:r>
    </w:p>
    <w:p w14:paraId="7C28256C" w14:textId="77777777" w:rsidR="00DC1784" w:rsidRDefault="00DC1784" w:rsidP="00FA5C48"/>
    <w:p w14:paraId="2A95D204" w14:textId="19C31233" w:rsidR="00FA5C48" w:rsidRDefault="00C5040F" w:rsidP="00FA5C48">
      <w:pPr>
        <w:pStyle w:val="ListParagraph"/>
        <w:numPr>
          <w:ilvl w:val="0"/>
          <w:numId w:val="7"/>
        </w:numPr>
      </w:pPr>
      <w:hyperlink r:id="rId23" w:history="1">
        <w:r w:rsidR="00FA5C48" w:rsidRPr="006924D5">
          <w:rPr>
            <w:rStyle w:val="Hyperlink"/>
          </w:rPr>
          <w:t>Uffaz Nathaniel</w:t>
        </w:r>
      </w:hyperlink>
      <w:r w:rsidR="00FA5C48">
        <w:t xml:space="preserve"> | Principal Software Engineer</w:t>
      </w:r>
    </w:p>
    <w:p w14:paraId="38F6C7AA" w14:textId="77777777" w:rsidR="004901D2" w:rsidRDefault="00C5040F" w:rsidP="004901D2">
      <w:pPr>
        <w:pStyle w:val="ListParagraph"/>
        <w:numPr>
          <w:ilvl w:val="0"/>
          <w:numId w:val="7"/>
        </w:numPr>
      </w:pPr>
      <w:hyperlink r:id="rId24" w:history="1">
        <w:r w:rsidR="004901D2" w:rsidRPr="00BE21CA">
          <w:rPr>
            <w:rStyle w:val="Hyperlink"/>
          </w:rPr>
          <w:t>John Hauppa</w:t>
        </w:r>
      </w:hyperlink>
      <w:r w:rsidR="004901D2">
        <w:t xml:space="preserve"> | Senior Technical Program Manager</w:t>
      </w:r>
    </w:p>
    <w:p w14:paraId="0DDB2AEB" w14:textId="77777777" w:rsidR="00FA5C48" w:rsidRDefault="00FA5C48" w:rsidP="00E85B8C"/>
    <w:p w14:paraId="746B89C8" w14:textId="534A6070" w:rsidR="00FA5C48" w:rsidRDefault="00FA5C48" w:rsidP="00E85B8C">
      <w:r>
        <w:t xml:space="preserve">Other </w:t>
      </w:r>
      <w:r w:rsidR="00335EB8">
        <w:t>contributors:</w:t>
      </w:r>
    </w:p>
    <w:p w14:paraId="495BA509" w14:textId="77777777" w:rsidR="00335EB8" w:rsidRDefault="00335EB8" w:rsidP="00E85B8C"/>
    <w:p w14:paraId="653852DF" w14:textId="645443DB" w:rsidR="00335EB8" w:rsidRDefault="00C5040F" w:rsidP="00335EB8">
      <w:pPr>
        <w:pStyle w:val="ListParagraph"/>
        <w:numPr>
          <w:ilvl w:val="0"/>
          <w:numId w:val="7"/>
        </w:numPr>
      </w:pPr>
      <w:hyperlink r:id="rId25" w:history="1">
        <w:r w:rsidR="001658AE" w:rsidRPr="006924D5">
          <w:rPr>
            <w:rStyle w:val="Hyperlink"/>
          </w:rPr>
          <w:t>Dilmurod Makhamadaliev</w:t>
        </w:r>
      </w:hyperlink>
      <w:r w:rsidR="001658AE">
        <w:t xml:space="preserve"> | Software Engineer</w:t>
      </w:r>
    </w:p>
    <w:p w14:paraId="1B57962A" w14:textId="172D027E" w:rsidR="001658AE" w:rsidRDefault="00C5040F" w:rsidP="00335EB8">
      <w:pPr>
        <w:pStyle w:val="ListParagraph"/>
        <w:numPr>
          <w:ilvl w:val="0"/>
          <w:numId w:val="7"/>
        </w:numPr>
      </w:pPr>
      <w:hyperlink r:id="rId26" w:history="1">
        <w:r w:rsidR="00BE6373" w:rsidRPr="00BE21CA">
          <w:rPr>
            <w:rStyle w:val="Hyperlink"/>
          </w:rPr>
          <w:t>Omeed Musavi</w:t>
        </w:r>
      </w:hyperlink>
      <w:r w:rsidR="001658AE">
        <w:t xml:space="preserve">| Principal </w:t>
      </w:r>
      <w:r w:rsidR="00BE6373">
        <w:t>Software Engineer Lead</w:t>
      </w:r>
    </w:p>
    <w:p w14:paraId="312A7E4E" w14:textId="68531C81" w:rsidR="007156AB" w:rsidRPr="00661D0B" w:rsidRDefault="00C5040F" w:rsidP="00335EB8">
      <w:pPr>
        <w:pStyle w:val="ListParagraph"/>
        <w:numPr>
          <w:ilvl w:val="0"/>
          <w:numId w:val="7"/>
        </w:numPr>
      </w:pPr>
      <w:hyperlink r:id="rId27" w:history="1">
        <w:r w:rsidR="00E3352D" w:rsidRPr="00BE21CA">
          <w:rPr>
            <w:rStyle w:val="Hyperlink"/>
          </w:rPr>
          <w:t>Ayo Mustapha</w:t>
        </w:r>
      </w:hyperlink>
      <w:r w:rsidR="00E3352D">
        <w:t xml:space="preserve"> | </w:t>
      </w:r>
      <w:r w:rsidR="006924D5" w:rsidRPr="006924D5">
        <w:t>Principal Technical Program Manager</w:t>
      </w:r>
    </w:p>
    <w:p w14:paraId="5F311A12" w14:textId="77777777" w:rsidR="00E85B8C" w:rsidRDefault="00E85B8C" w:rsidP="00E85B8C"/>
    <w:p w14:paraId="0CF26786" w14:textId="7EFE4801" w:rsidR="00E85B8C" w:rsidRDefault="0015781C" w:rsidP="0015781C">
      <w:pPr>
        <w:pStyle w:val="Heading1"/>
      </w:pPr>
      <w:r>
        <w:t>Next steps</w:t>
      </w:r>
    </w:p>
    <w:p w14:paraId="607E1F54" w14:textId="77777777" w:rsidR="0015781C" w:rsidRDefault="0015781C" w:rsidP="0015781C"/>
    <w:p w14:paraId="7730C172" w14:textId="247A2D73" w:rsidR="004661B0" w:rsidRDefault="005132D7" w:rsidP="0015781C">
      <w:pPr>
        <w:pStyle w:val="ListParagraph"/>
        <w:numPr>
          <w:ilvl w:val="0"/>
          <w:numId w:val="6"/>
        </w:numPr>
      </w:pPr>
      <w:r>
        <w:t>Link to associated blog post: &lt;insert link&gt;</w:t>
      </w:r>
      <w:r w:rsidR="00230AEE">
        <w:t xml:space="preserve"> </w:t>
      </w:r>
      <w:r w:rsidR="004661B0">
        <w:t xml:space="preserve"> </w:t>
      </w:r>
    </w:p>
    <w:p w14:paraId="7A5BD145" w14:textId="56DB338D" w:rsidR="004B7DD9" w:rsidRDefault="004B7DD9" w:rsidP="004B7DD9">
      <w:pPr>
        <w:pStyle w:val="ListParagraph"/>
        <w:numPr>
          <w:ilvl w:val="1"/>
          <w:numId w:val="6"/>
        </w:numPr>
      </w:pPr>
      <w:r>
        <w:t xml:space="preserve">Place holder Word doc: </w:t>
      </w:r>
      <w:hyperlink r:id="rId28" w:history="1">
        <w:r w:rsidRPr="00FE417A">
          <w:rPr>
            <w:rStyle w:val="Hyperlink"/>
          </w:rPr>
          <w:t>https://microsoft-my.sharepoint.com/:w:/p/unathaniel/EQqhgjmv7jhBip35itZaH7gBQZxquach68a3HJB1_ktNng?e=1P68lJ</w:t>
        </w:r>
      </w:hyperlink>
      <w:r>
        <w:t xml:space="preserve"> </w:t>
      </w:r>
    </w:p>
    <w:p w14:paraId="0ED5EFEB" w14:textId="4FF7F9A3" w:rsidR="005132D7" w:rsidRDefault="00230AEE" w:rsidP="0015781C">
      <w:pPr>
        <w:pStyle w:val="ListParagraph"/>
        <w:numPr>
          <w:ilvl w:val="0"/>
          <w:numId w:val="6"/>
        </w:numPr>
      </w:pPr>
      <w:r>
        <w:t xml:space="preserve">Code samples to </w:t>
      </w:r>
      <w:proofErr w:type="spellStart"/>
      <w:r>
        <w:t>boostrap</w:t>
      </w:r>
      <w:proofErr w:type="spellEnd"/>
      <w:r>
        <w:t xml:space="preserve"> your development: </w:t>
      </w:r>
      <w:bookmarkStart w:id="4" w:name="_Hlk116640143"/>
      <w:r w:rsidR="005C01E5">
        <w:fldChar w:fldCharType="begin"/>
      </w:r>
      <w:r w:rsidR="005C01E5">
        <w:instrText>HYPERLINK "https://github.com/Azure-Samples/real-time-monitoring-and-observability-for-media"</w:instrText>
      </w:r>
      <w:r w:rsidR="005C01E5">
        <w:fldChar w:fldCharType="separate"/>
      </w:r>
      <w:r w:rsidRPr="00FE417A">
        <w:rPr>
          <w:rStyle w:val="Hyperlink"/>
        </w:rPr>
        <w:t>https://github.com/Azure-Samples/real-time-monitoring-and-observability-for-media</w:t>
      </w:r>
      <w:r w:rsidR="005C01E5">
        <w:rPr>
          <w:rStyle w:val="Hyperlink"/>
        </w:rPr>
        <w:fldChar w:fldCharType="end"/>
      </w:r>
      <w:r>
        <w:t xml:space="preserve"> </w:t>
      </w:r>
      <w:bookmarkEnd w:id="4"/>
    </w:p>
    <w:p w14:paraId="22C6BA48" w14:textId="77777777" w:rsidR="004B7DD9" w:rsidRDefault="004B7DD9" w:rsidP="004B7DD9"/>
    <w:p w14:paraId="5A73C93D" w14:textId="77777777" w:rsidR="004B7DD9" w:rsidRDefault="004B7DD9" w:rsidP="004B7DD9"/>
    <w:p w14:paraId="626EA044" w14:textId="77777777" w:rsidR="006E364B" w:rsidRDefault="006E364B" w:rsidP="00F2122A"/>
    <w:p w14:paraId="0BC3DFA3" w14:textId="77777777" w:rsidR="00F2122A" w:rsidRPr="0015781C" w:rsidRDefault="00F2122A" w:rsidP="00F2122A"/>
    <w:p w14:paraId="65938691" w14:textId="77777777" w:rsidR="00B721F9" w:rsidRDefault="00B721F9" w:rsidP="00B721F9"/>
    <w:p w14:paraId="3E5C6E5E" w14:textId="77777777" w:rsidR="00B721F9" w:rsidRPr="004F5A46" w:rsidRDefault="00B721F9" w:rsidP="00B721F9"/>
    <w:sectPr w:rsidR="00B721F9" w:rsidRPr="004F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ohn Hauppa" w:date="2022-10-14T10:28:00Z" w:initials="JH">
    <w:p w14:paraId="6A3B56FC" w14:textId="4C0AA0A4" w:rsidR="00202A60" w:rsidRDefault="00202A60">
      <w:pPr>
        <w:pStyle w:val="CommentText"/>
      </w:pPr>
      <w:r>
        <w:rPr>
          <w:rStyle w:val="CommentReference"/>
        </w:rPr>
        <w:annotationRef/>
      </w:r>
      <w:r>
        <w:t>Could traffic manager be used to load balance Grafana access across more than one geo? Or would the user just need to know a different URL when one geo is not available?</w:t>
      </w:r>
    </w:p>
  </w:comment>
  <w:comment w:id="3" w:author="Uffaz Nathaniel" w:date="2022-10-14T09:19:00Z" w:initials="MOU">
    <w:p w14:paraId="0D621207" w14:textId="77777777" w:rsidR="00D27AA3" w:rsidRDefault="00D27AA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Yes traffic manager can be used. Lets call this out.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3B56FC" w15:done="0"/>
  <w15:commentEx w15:paraId="0D621207" w15:paraIdParent="6A3B56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B860" w16cex:dateUtc="2022-10-14T15:28:00Z"/>
  <w16cex:commentExtensible w16cex:durableId="26F3A816" w16cex:dateUtc="2022-10-14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3B56FC" w16cid:durableId="26F3B860"/>
  <w16cid:commentId w16cid:paraId="0D621207" w16cid:durableId="26F3A8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A8C"/>
    <w:multiLevelType w:val="hybridMultilevel"/>
    <w:tmpl w:val="A968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1ED"/>
    <w:multiLevelType w:val="hybridMultilevel"/>
    <w:tmpl w:val="86F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230"/>
    <w:multiLevelType w:val="hybridMultilevel"/>
    <w:tmpl w:val="2E5A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216DB"/>
    <w:multiLevelType w:val="multilevel"/>
    <w:tmpl w:val="F40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654A"/>
    <w:multiLevelType w:val="hybridMultilevel"/>
    <w:tmpl w:val="33A6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B6577"/>
    <w:multiLevelType w:val="hybridMultilevel"/>
    <w:tmpl w:val="C594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C3BF5"/>
    <w:multiLevelType w:val="hybridMultilevel"/>
    <w:tmpl w:val="C6EE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2500">
    <w:abstractNumId w:val="6"/>
  </w:num>
  <w:num w:numId="2" w16cid:durableId="1182276316">
    <w:abstractNumId w:val="0"/>
  </w:num>
  <w:num w:numId="3" w16cid:durableId="1952324915">
    <w:abstractNumId w:val="3"/>
  </w:num>
  <w:num w:numId="4" w16cid:durableId="1575042090">
    <w:abstractNumId w:val="5"/>
  </w:num>
  <w:num w:numId="5" w16cid:durableId="1208491936">
    <w:abstractNumId w:val="2"/>
  </w:num>
  <w:num w:numId="6" w16cid:durableId="1195190141">
    <w:abstractNumId w:val="1"/>
  </w:num>
  <w:num w:numId="7" w16cid:durableId="146021954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Hauppa">
    <w15:presenceInfo w15:providerId="AD" w15:userId="S::johauppa@microsoft.com::6ec690b4-1299-48e6-ae01-d991d94d9409"/>
  </w15:person>
  <w15:person w15:author="Uffaz Nathaniel">
    <w15:presenceInfo w15:providerId="AD" w15:userId="S::unathaniel@microsoft.com::44345bbb-dc41-4b6c-b75b-01a04bef7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ocumentProtection w:edit="readOnly" w:enforcement="1" w:cryptProviderType="rsaAES" w:cryptAlgorithmClass="hash" w:cryptAlgorithmType="typeAny" w:cryptAlgorithmSid="14" w:cryptSpinCount="100000" w:hash="znOUFYMauBhhnSCJwKLcWNdIHT8icYTjWljZdE8g5FDoWNBU3MFrVl5riuBTVdg6jp98xNLMCg8/6zS2GPiHDg==" w:salt="XRO6/ws8Y21XSauBZyL/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6"/>
    <w:rsid w:val="000054CC"/>
    <w:rsid w:val="00016D85"/>
    <w:rsid w:val="0002570A"/>
    <w:rsid w:val="0002663F"/>
    <w:rsid w:val="00031768"/>
    <w:rsid w:val="00036C39"/>
    <w:rsid w:val="00046DB3"/>
    <w:rsid w:val="00062D8A"/>
    <w:rsid w:val="000B2208"/>
    <w:rsid w:val="000D3112"/>
    <w:rsid w:val="000E1D52"/>
    <w:rsid w:val="000F4454"/>
    <w:rsid w:val="000F60D8"/>
    <w:rsid w:val="00127ED0"/>
    <w:rsid w:val="00140AF3"/>
    <w:rsid w:val="00140B30"/>
    <w:rsid w:val="0014351B"/>
    <w:rsid w:val="001560B9"/>
    <w:rsid w:val="0015781C"/>
    <w:rsid w:val="001658AE"/>
    <w:rsid w:val="00195702"/>
    <w:rsid w:val="001A145F"/>
    <w:rsid w:val="001A377C"/>
    <w:rsid w:val="001C491D"/>
    <w:rsid w:val="001D40F2"/>
    <w:rsid w:val="001D7CDF"/>
    <w:rsid w:val="001F4712"/>
    <w:rsid w:val="00202A60"/>
    <w:rsid w:val="00220B42"/>
    <w:rsid w:val="00230AEE"/>
    <w:rsid w:val="002322DF"/>
    <w:rsid w:val="002438F6"/>
    <w:rsid w:val="0028116E"/>
    <w:rsid w:val="0028481C"/>
    <w:rsid w:val="00294950"/>
    <w:rsid w:val="002C2FF7"/>
    <w:rsid w:val="00335EB8"/>
    <w:rsid w:val="00346760"/>
    <w:rsid w:val="003526E6"/>
    <w:rsid w:val="00352D91"/>
    <w:rsid w:val="0037157B"/>
    <w:rsid w:val="0038285B"/>
    <w:rsid w:val="003929F6"/>
    <w:rsid w:val="003A27EC"/>
    <w:rsid w:val="003C5B7C"/>
    <w:rsid w:val="003D361E"/>
    <w:rsid w:val="003F260F"/>
    <w:rsid w:val="003F4EF9"/>
    <w:rsid w:val="00407DB1"/>
    <w:rsid w:val="00410354"/>
    <w:rsid w:val="00422CB8"/>
    <w:rsid w:val="0043258E"/>
    <w:rsid w:val="0045527C"/>
    <w:rsid w:val="00455FBF"/>
    <w:rsid w:val="004661B0"/>
    <w:rsid w:val="00475D8A"/>
    <w:rsid w:val="004901D2"/>
    <w:rsid w:val="004B0BB7"/>
    <w:rsid w:val="004B7DD9"/>
    <w:rsid w:val="004C6626"/>
    <w:rsid w:val="004F5A46"/>
    <w:rsid w:val="005132D7"/>
    <w:rsid w:val="00516ECA"/>
    <w:rsid w:val="005275CF"/>
    <w:rsid w:val="0053661B"/>
    <w:rsid w:val="00560E4F"/>
    <w:rsid w:val="00565226"/>
    <w:rsid w:val="005A0A53"/>
    <w:rsid w:val="005C01E5"/>
    <w:rsid w:val="005D1499"/>
    <w:rsid w:val="005E00A9"/>
    <w:rsid w:val="005E09A3"/>
    <w:rsid w:val="005E7686"/>
    <w:rsid w:val="00600261"/>
    <w:rsid w:val="00600925"/>
    <w:rsid w:val="0063706C"/>
    <w:rsid w:val="00652105"/>
    <w:rsid w:val="0066720C"/>
    <w:rsid w:val="0067107D"/>
    <w:rsid w:val="006924D5"/>
    <w:rsid w:val="006947A4"/>
    <w:rsid w:val="006A2147"/>
    <w:rsid w:val="006A2173"/>
    <w:rsid w:val="006C75F0"/>
    <w:rsid w:val="006E1C0B"/>
    <w:rsid w:val="006E364B"/>
    <w:rsid w:val="006F14F3"/>
    <w:rsid w:val="006F50D8"/>
    <w:rsid w:val="006F782E"/>
    <w:rsid w:val="007113D0"/>
    <w:rsid w:val="00712D36"/>
    <w:rsid w:val="007156AB"/>
    <w:rsid w:val="00741AB6"/>
    <w:rsid w:val="0074495A"/>
    <w:rsid w:val="0075015E"/>
    <w:rsid w:val="0075343A"/>
    <w:rsid w:val="00756ECE"/>
    <w:rsid w:val="00771EA2"/>
    <w:rsid w:val="00791E49"/>
    <w:rsid w:val="00797F3F"/>
    <w:rsid w:val="007B541C"/>
    <w:rsid w:val="007F4DB2"/>
    <w:rsid w:val="00806E72"/>
    <w:rsid w:val="00864657"/>
    <w:rsid w:val="00876B4F"/>
    <w:rsid w:val="00896E3B"/>
    <w:rsid w:val="008B659A"/>
    <w:rsid w:val="008D4C68"/>
    <w:rsid w:val="008F0773"/>
    <w:rsid w:val="00911F1B"/>
    <w:rsid w:val="009141CB"/>
    <w:rsid w:val="00924714"/>
    <w:rsid w:val="00924F5C"/>
    <w:rsid w:val="00944478"/>
    <w:rsid w:val="0097448C"/>
    <w:rsid w:val="009912DE"/>
    <w:rsid w:val="009D532C"/>
    <w:rsid w:val="009F22C5"/>
    <w:rsid w:val="00A14060"/>
    <w:rsid w:val="00A408E9"/>
    <w:rsid w:val="00A63430"/>
    <w:rsid w:val="00A70A51"/>
    <w:rsid w:val="00A81B85"/>
    <w:rsid w:val="00A95733"/>
    <w:rsid w:val="00AB53FA"/>
    <w:rsid w:val="00AC6637"/>
    <w:rsid w:val="00AF2EA8"/>
    <w:rsid w:val="00AF6B35"/>
    <w:rsid w:val="00B00459"/>
    <w:rsid w:val="00B06DE1"/>
    <w:rsid w:val="00B32C7D"/>
    <w:rsid w:val="00B46B49"/>
    <w:rsid w:val="00B721F9"/>
    <w:rsid w:val="00B776AE"/>
    <w:rsid w:val="00B811F5"/>
    <w:rsid w:val="00B9725E"/>
    <w:rsid w:val="00BA27B2"/>
    <w:rsid w:val="00BA43AA"/>
    <w:rsid w:val="00BC0121"/>
    <w:rsid w:val="00BC3FEE"/>
    <w:rsid w:val="00BD154E"/>
    <w:rsid w:val="00BE21CA"/>
    <w:rsid w:val="00BE6373"/>
    <w:rsid w:val="00BF7F3E"/>
    <w:rsid w:val="00C5040F"/>
    <w:rsid w:val="00C64FB6"/>
    <w:rsid w:val="00C77D9D"/>
    <w:rsid w:val="00C81C1C"/>
    <w:rsid w:val="00C96DC4"/>
    <w:rsid w:val="00CD6A73"/>
    <w:rsid w:val="00CF067F"/>
    <w:rsid w:val="00CF2203"/>
    <w:rsid w:val="00D27AA3"/>
    <w:rsid w:val="00D3013E"/>
    <w:rsid w:val="00D43FBA"/>
    <w:rsid w:val="00D51EF5"/>
    <w:rsid w:val="00D56EB7"/>
    <w:rsid w:val="00D6526B"/>
    <w:rsid w:val="00D66D93"/>
    <w:rsid w:val="00D70AB7"/>
    <w:rsid w:val="00D7281E"/>
    <w:rsid w:val="00D7686C"/>
    <w:rsid w:val="00D8388B"/>
    <w:rsid w:val="00D85725"/>
    <w:rsid w:val="00D92245"/>
    <w:rsid w:val="00D936A5"/>
    <w:rsid w:val="00D9619B"/>
    <w:rsid w:val="00DC1784"/>
    <w:rsid w:val="00DC4485"/>
    <w:rsid w:val="00DD45E4"/>
    <w:rsid w:val="00E20BFC"/>
    <w:rsid w:val="00E3352D"/>
    <w:rsid w:val="00E7597E"/>
    <w:rsid w:val="00E8429E"/>
    <w:rsid w:val="00E85B8C"/>
    <w:rsid w:val="00EF7D85"/>
    <w:rsid w:val="00F2122A"/>
    <w:rsid w:val="00F32CFD"/>
    <w:rsid w:val="00F63B44"/>
    <w:rsid w:val="00F908B3"/>
    <w:rsid w:val="00F97D02"/>
    <w:rsid w:val="00FA0EE2"/>
    <w:rsid w:val="00FA37DD"/>
    <w:rsid w:val="00FA5C48"/>
    <w:rsid w:val="00FC482A"/>
    <w:rsid w:val="00FD5CDA"/>
    <w:rsid w:val="00F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A7FF98"/>
  <w15:chartTrackingRefBased/>
  <w15:docId w15:val="{CA900FF6-399F-4544-ADDA-582A6C5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1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A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A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5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A46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85B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8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14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51EF5"/>
  </w:style>
  <w:style w:type="character" w:styleId="CommentReference">
    <w:name w:val="annotation reference"/>
    <w:basedOn w:val="DefaultParagraphFont"/>
    <w:uiPriority w:val="99"/>
    <w:semiHidden/>
    <w:unhideWhenUsed/>
    <w:rsid w:val="00F63B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B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B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B4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63B4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oducts/data-explorer/" TargetMode="External"/><Relationship Id="rId13" Type="http://schemas.openxmlformats.org/officeDocument/2006/relationships/hyperlink" Target="https://azure.microsoft.com/en-us/services/managed-grafana/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www.linkedin.com/in/omusavi/" TargetMode="Externa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https://github.com/Dash-Industry-Forum/dash.js/" TargetMode="External"/><Relationship Id="rId12" Type="http://schemas.openxmlformats.org/officeDocument/2006/relationships/hyperlink" Target="https://learn.microsoft.com/en-us/azure/azure-functions/functions-overview" TargetMode="External"/><Relationship Id="rId17" Type="http://schemas.openxmlformats.org/officeDocument/2006/relationships/hyperlink" Target="https://techcommunity.microsoft.com/t5/azure-data-explorer-blog/azure-data-explorer-and-business-continuity/ba-p/1332767" TargetMode="External"/><Relationship Id="rId25" Type="http://schemas.openxmlformats.org/officeDocument/2006/relationships/hyperlink" Target="https://www.linkedin.com/in/dilmurod-makhamadali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zure-functions/functions-geo-disaster-recovery" TargetMode="External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zure.microsoft.com/en-us/products/event-hubs/" TargetMode="External"/><Relationship Id="rId24" Type="http://schemas.openxmlformats.org/officeDocument/2006/relationships/hyperlink" Target="https://www.linkedin.com/in/johnhauppa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learn.microsoft.com/en-us/azure/azure-functions/functions-scale" TargetMode="External"/><Relationship Id="rId23" Type="http://schemas.openxmlformats.org/officeDocument/2006/relationships/hyperlink" Target="https://www.linkedin.com/in/uffaz-nathaniel-85588935/" TargetMode="External"/><Relationship Id="rId28" Type="http://schemas.openxmlformats.org/officeDocument/2006/relationships/hyperlink" Target="https://microsoft-my.sharepoint.com/:w:/p/unathaniel/EQqhgjmv7jhBip35itZaH7gBQZxquach68a3HJB1_ktNng?e=1P68lJ" TargetMode="External"/><Relationship Id="rId10" Type="http://schemas.openxmlformats.org/officeDocument/2006/relationships/hyperlink" Target="https://azure.microsoft.com/en-us/products/event-grid/" TargetMode="Externa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storage/blobs/" TargetMode="External"/><Relationship Id="rId14" Type="http://schemas.openxmlformats.org/officeDocument/2006/relationships/hyperlink" Target="https://azure.microsoft.com/en-us/products/metrics-advisor/" TargetMode="External"/><Relationship Id="rId22" Type="http://schemas.openxmlformats.org/officeDocument/2006/relationships/hyperlink" Target="https://learn.microsoft.com/en-us/azure/traffic-manager/traffic-manager-overview" TargetMode="External"/><Relationship Id="rId27" Type="http://schemas.openxmlformats.org/officeDocument/2006/relationships/hyperlink" Target="https://www.linkedin.com/in/ayo-mustapha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69F840-0155-8E49-AA69-2A1B177895E3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1804</Words>
  <Characters>10283</Characters>
  <Application>Microsoft Office Word</Application>
  <DocSecurity>8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Links>
    <vt:vector size="114" baseType="variant">
      <vt:variant>
        <vt:i4>5439490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https://github.com/Azure-Samples/real-time-monitoring-and-observability-for-media</vt:lpwstr>
      </vt:variant>
      <vt:variant>
        <vt:lpwstr/>
      </vt:variant>
      <vt:variant>
        <vt:i4>7995422</vt:i4>
      </vt:variant>
      <vt:variant>
        <vt:i4>54</vt:i4>
      </vt:variant>
      <vt:variant>
        <vt:i4>0</vt:i4>
      </vt:variant>
      <vt:variant>
        <vt:i4>5</vt:i4>
      </vt:variant>
      <vt:variant>
        <vt:lpwstr>https://microsoft-my.sharepoint.com/:w:/p/unathaniel/EQqhgjmv7jhBip35itZaH7gBQZxquach68a3HJB1_ktNng?e=1P68lJ</vt:lpwstr>
      </vt:variant>
      <vt:variant>
        <vt:lpwstr/>
      </vt:variant>
      <vt:variant>
        <vt:i4>4980823</vt:i4>
      </vt:variant>
      <vt:variant>
        <vt:i4>51</vt:i4>
      </vt:variant>
      <vt:variant>
        <vt:i4>0</vt:i4>
      </vt:variant>
      <vt:variant>
        <vt:i4>5</vt:i4>
      </vt:variant>
      <vt:variant>
        <vt:lpwstr>https://www.linkedin.com/in/ayo-mustapha/</vt:lpwstr>
      </vt:variant>
      <vt:variant>
        <vt:lpwstr/>
      </vt:variant>
      <vt:variant>
        <vt:i4>5177436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https://www.linkedin.com/in/omusavi/</vt:lpwstr>
      </vt:variant>
      <vt:variant>
        <vt:lpwstr/>
      </vt:variant>
      <vt:variant>
        <vt:i4>6422648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https://www.linkedin.com/in/dilmurod-makhamadaliev/</vt:lpwstr>
      </vt:variant>
      <vt:variant>
        <vt:lpwstr/>
      </vt:variant>
      <vt:variant>
        <vt:i4>7929889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https://www.linkedin.com/in/johnhauppa/</vt:lpwstr>
      </vt:variant>
      <vt:variant>
        <vt:lpwstr/>
      </vt:variant>
      <vt:variant>
        <vt:i4>786527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https://www.linkedin.com/in/uffaz-nathaniel-85588935/</vt:lpwstr>
      </vt:variant>
      <vt:variant>
        <vt:lpwstr/>
      </vt:variant>
      <vt:variant>
        <vt:i4>4390916</vt:i4>
      </vt:variant>
      <vt:variant>
        <vt:i4>36</vt:i4>
      </vt:variant>
      <vt:variant>
        <vt:i4>0</vt:i4>
      </vt:variant>
      <vt:variant>
        <vt:i4>5</vt:i4>
      </vt:variant>
      <vt:variant>
        <vt:lpwstr>https://learn.microsoft.com/en-us/azure/traffic-manager/traffic-manager-overview</vt:lpwstr>
      </vt:variant>
      <vt:variant>
        <vt:lpwstr/>
      </vt:variant>
      <vt:variant>
        <vt:i4>131137</vt:i4>
      </vt:variant>
      <vt:variant>
        <vt:i4>33</vt:i4>
      </vt:variant>
      <vt:variant>
        <vt:i4>0</vt:i4>
      </vt:variant>
      <vt:variant>
        <vt:i4>5</vt:i4>
      </vt:variant>
      <vt:variant>
        <vt:lpwstr>https://techcommunity.microsoft.com/t5/azure-data-explorer-blog/azure-data-explorer-and-business-continuity/ba-p/1332767</vt:lpwstr>
      </vt:variant>
      <vt:variant>
        <vt:lpwstr/>
      </vt:variant>
      <vt:variant>
        <vt:i4>3080231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https://learn.microsoft.com/en-us/azure/azure-functions/functions-geo-disaster-recovery</vt:lpwstr>
      </vt:variant>
      <vt:variant>
        <vt:lpwstr/>
      </vt:variant>
      <vt:variant>
        <vt:i4>7536766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https://learn.microsoft.com/en-us/azure/azure-functions/functions-scale</vt:lpwstr>
      </vt:variant>
      <vt:variant>
        <vt:lpwstr/>
      </vt:variant>
      <vt:variant>
        <vt:i4>7340148</vt:i4>
      </vt:variant>
      <vt:variant>
        <vt:i4>24</vt:i4>
      </vt:variant>
      <vt:variant>
        <vt:i4>0</vt:i4>
      </vt:variant>
      <vt:variant>
        <vt:i4>5</vt:i4>
      </vt:variant>
      <vt:variant>
        <vt:lpwstr>https://azure.microsoft.com/en-us/products/metrics-advisor/</vt:lpwstr>
      </vt:variant>
      <vt:variant>
        <vt:lpwstr/>
      </vt:variant>
      <vt:variant>
        <vt:i4>6684782</vt:i4>
      </vt:variant>
      <vt:variant>
        <vt:i4>21</vt:i4>
      </vt:variant>
      <vt:variant>
        <vt:i4>0</vt:i4>
      </vt:variant>
      <vt:variant>
        <vt:i4>5</vt:i4>
      </vt:variant>
      <vt:variant>
        <vt:lpwstr>https://azure.microsoft.com/en-us/services/managed-grafana/</vt:lpwstr>
      </vt:variant>
      <vt:variant>
        <vt:lpwstr/>
      </vt:variant>
      <vt:variant>
        <vt:i4>6684789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https://learn.microsoft.com/en-us/azure/azure-functions/functions-overview</vt:lpwstr>
      </vt:variant>
      <vt:variant>
        <vt:lpwstr/>
      </vt:variant>
      <vt:variant>
        <vt:i4>3407996</vt:i4>
      </vt:variant>
      <vt:variant>
        <vt:i4>15</vt:i4>
      </vt:variant>
      <vt:variant>
        <vt:i4>0</vt:i4>
      </vt:variant>
      <vt:variant>
        <vt:i4>5</vt:i4>
      </vt:variant>
      <vt:variant>
        <vt:lpwstr>https://azure.microsoft.com/en-us/products/event-hubs/</vt:lpwstr>
      </vt:variant>
      <vt:variant>
        <vt:lpwstr/>
      </vt:variant>
      <vt:variant>
        <vt:i4>3145836</vt:i4>
      </vt:variant>
      <vt:variant>
        <vt:i4>12</vt:i4>
      </vt:variant>
      <vt:variant>
        <vt:i4>0</vt:i4>
      </vt:variant>
      <vt:variant>
        <vt:i4>5</vt:i4>
      </vt:variant>
      <vt:variant>
        <vt:lpwstr>https://azure.microsoft.com/en-us/products/event-grid/</vt:lpwstr>
      </vt:variant>
      <vt:variant>
        <vt:lpwstr/>
      </vt:variant>
      <vt:variant>
        <vt:i4>393244</vt:i4>
      </vt:variant>
      <vt:variant>
        <vt:i4>9</vt:i4>
      </vt:variant>
      <vt:variant>
        <vt:i4>0</vt:i4>
      </vt:variant>
      <vt:variant>
        <vt:i4>5</vt:i4>
      </vt:variant>
      <vt:variant>
        <vt:lpwstr>https://azure.microsoft.com/en-us/services/storage/blobs/</vt:lpwstr>
      </vt:variant>
      <vt:variant>
        <vt:lpwstr/>
      </vt:variant>
      <vt:variant>
        <vt:i4>5636169</vt:i4>
      </vt:variant>
      <vt:variant>
        <vt:i4>6</vt:i4>
      </vt:variant>
      <vt:variant>
        <vt:i4>0</vt:i4>
      </vt:variant>
      <vt:variant>
        <vt:i4>5</vt:i4>
      </vt:variant>
      <vt:variant>
        <vt:lpwstr>https://azure.microsoft.com/en-us/products/data-explorer/</vt:lpwstr>
      </vt:variant>
      <vt:variant>
        <vt:lpwstr>overview</vt:lpwstr>
      </vt:variant>
      <vt:variant>
        <vt:i4>6488118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https://github.com/Dash-Industry-Forum/dash.js/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Uffaz Nathaniel</dc:creator>
  <cp:keywords/>
  <dc:description/>
  <cp:lastModifiedBy>Ayo Mustapha</cp:lastModifiedBy>
  <cp:revision>3</cp:revision>
  <dcterms:created xsi:type="dcterms:W3CDTF">2022-10-18T18:02:00Z</dcterms:created>
  <dcterms:modified xsi:type="dcterms:W3CDTF">2022-10-18T18:18:00Z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documentId_1741</vt:lpwstr>
  </property>
  <property fmtid="{D5CDD505-2E9C-101B-9397-08002B2CF9AE}" pid="3" name="grammarly_documentContext">
    <vt:lpwstr>{"goals":[],"domain":"general","emotions":[],"dialect":"american"}</vt:lpwstr>
  </property>
</Properties>
</file>